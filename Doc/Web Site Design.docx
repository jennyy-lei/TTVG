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40171" w:rsidRDefault="00E40171" w:rsidP="00BE262C">
      <w:pPr>
        <w:pStyle w:val="Title"/>
      </w:pPr>
    </w:p>
    <w:p w:rsidR="00E34F81" w:rsidRDefault="00E40171" w:rsidP="00E12AC3">
      <w:pPr>
        <w:pStyle w:val="Title"/>
        <w:jc w:val="center"/>
      </w:pPr>
      <w:r>
        <w:t>TTVG Web Site</w:t>
      </w:r>
    </w:p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E40171" w:rsidRDefault="00E40171" w:rsidP="00BE262C"/>
    <w:p w:rsidR="00F630AC" w:rsidRDefault="00F630AC" w:rsidP="00A91002">
      <w:pPr>
        <w:jc w:val="right"/>
      </w:pPr>
      <w:r>
        <w:t>Version: 1.0.0</w:t>
      </w:r>
    </w:p>
    <w:p w:rsidR="00950BFA" w:rsidRDefault="00E40171" w:rsidP="00A91002">
      <w:pPr>
        <w:jc w:val="right"/>
      </w:pPr>
      <w:r>
        <w:t>Date: July 16, 2017</w:t>
      </w:r>
    </w:p>
    <w:p w:rsidR="00950BFA" w:rsidRDefault="00950BFA" w:rsidP="00950BFA">
      <w:r>
        <w:br w:type="page"/>
      </w:r>
    </w:p>
    <w:p w:rsidR="00950BFA" w:rsidRDefault="00950BFA" w:rsidP="00950BFA">
      <w:pPr>
        <w:pStyle w:val="Subtitle"/>
      </w:pPr>
      <w: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0BFA" w:rsidTr="00950BFA"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Version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Changes</w:t>
            </w:r>
          </w:p>
        </w:tc>
        <w:tc>
          <w:tcPr>
            <w:tcW w:w="3192" w:type="dxa"/>
          </w:tcPr>
          <w:p w:rsidR="00950BFA" w:rsidRDefault="00950BFA" w:rsidP="00950BFA">
            <w:pPr>
              <w:pStyle w:val="Subtitle"/>
            </w:pPr>
            <w:r>
              <w:t>Date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>
            <w:r w:rsidRPr="00950BFA">
              <w:t>1.0.0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Initial Version</w:t>
            </w:r>
          </w:p>
        </w:tc>
        <w:tc>
          <w:tcPr>
            <w:tcW w:w="3192" w:type="dxa"/>
          </w:tcPr>
          <w:p w:rsidR="00950BFA" w:rsidRPr="00950BFA" w:rsidRDefault="00950BFA" w:rsidP="00950BFA">
            <w:r w:rsidRPr="00950BFA">
              <w:t>July 17, 2017</w:t>
            </w:r>
          </w:p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  <w:tr w:rsidR="00950BFA" w:rsidRPr="00950BFA" w:rsidTr="00950BFA"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  <w:tc>
          <w:tcPr>
            <w:tcW w:w="3192" w:type="dxa"/>
          </w:tcPr>
          <w:p w:rsidR="00950BFA" w:rsidRPr="00950BFA" w:rsidRDefault="00950BFA" w:rsidP="00950BFA"/>
        </w:tc>
      </w:tr>
    </w:tbl>
    <w:p w:rsidR="00E40171" w:rsidRDefault="00E40171" w:rsidP="00950BFA">
      <w:pPr>
        <w:pStyle w:val="Subtitle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2136013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171" w:rsidRDefault="00E40171" w:rsidP="00BE262C">
          <w:pPr>
            <w:pStyle w:val="TOCHeading"/>
          </w:pPr>
          <w:r>
            <w:t>Contents</w:t>
          </w:r>
        </w:p>
        <w:p w:rsidR="001C05AF" w:rsidRDefault="00E4017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88331" w:history="1">
            <w:r w:rsidR="001C05AF" w:rsidRPr="000F7ABF">
              <w:rPr>
                <w:rStyle w:val="Hyperlink"/>
                <w:noProof/>
              </w:rPr>
              <w:t>1</w:t>
            </w:r>
            <w:r w:rsidR="001C05AF">
              <w:rPr>
                <w:noProof/>
              </w:rPr>
              <w:tab/>
            </w:r>
            <w:r w:rsidR="001C05AF" w:rsidRPr="000F7ABF">
              <w:rPr>
                <w:rStyle w:val="Hyperlink"/>
                <w:noProof/>
              </w:rPr>
              <w:t>System Prerequisites</w:t>
            </w:r>
            <w:r w:rsidR="001C05AF">
              <w:rPr>
                <w:noProof/>
                <w:webHidden/>
              </w:rPr>
              <w:tab/>
            </w:r>
            <w:r w:rsidR="001C05AF">
              <w:rPr>
                <w:noProof/>
                <w:webHidden/>
              </w:rPr>
              <w:fldChar w:fldCharType="begin"/>
            </w:r>
            <w:r w:rsidR="001C05AF">
              <w:rPr>
                <w:noProof/>
                <w:webHidden/>
              </w:rPr>
              <w:instrText xml:space="preserve"> PAGEREF _Toc488488331 \h </w:instrText>
            </w:r>
            <w:r w:rsidR="001C05AF">
              <w:rPr>
                <w:noProof/>
                <w:webHidden/>
              </w:rPr>
            </w:r>
            <w:r w:rsidR="001C05AF">
              <w:rPr>
                <w:noProof/>
                <w:webHidden/>
              </w:rPr>
              <w:fldChar w:fldCharType="separate"/>
            </w:r>
            <w:r w:rsidR="001C05AF">
              <w:rPr>
                <w:noProof/>
                <w:webHidden/>
              </w:rPr>
              <w:t>5</w:t>
            </w:r>
            <w:r w:rsidR="001C05AF"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2" w:history="1">
            <w:r w:rsidRPr="000F7AB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3" w:history="1">
            <w:r w:rsidRPr="000F7AB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4" w:history="1">
            <w:r w:rsidRPr="000F7ABF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5" w:history="1">
            <w:r w:rsidRPr="000F7ABF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Database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6" w:history="1">
            <w:r w:rsidRPr="000F7ABF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37" w:history="1">
            <w:r w:rsidRPr="000F7AB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Database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38" w:history="1">
            <w:r w:rsidRPr="000F7ABF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39" w:history="1">
            <w:r w:rsidRPr="000F7ABF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0" w:history="1">
            <w:r w:rsidRPr="000F7ABF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1" w:history="1">
            <w:r w:rsidRPr="000F7ABF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2" w:history="1">
            <w:r w:rsidRPr="000F7ABF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3" w:history="1">
            <w:r w:rsidRPr="000F7ABF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4" w:history="1">
            <w:r w:rsidRPr="000F7ABF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Backup &amp;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5" w:history="1">
            <w:r w:rsidRPr="000F7ABF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8488346" w:history="1">
            <w:r w:rsidRPr="000F7ABF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47" w:history="1">
            <w:r w:rsidRPr="000F7AB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8" w:history="1">
            <w:r w:rsidRPr="000F7ABF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Guest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49" w:history="1">
            <w:r w:rsidRPr="000F7ABF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Registered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0" w:history="1">
            <w:r w:rsidRPr="000F7ABF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Topic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1" w:history="1">
            <w:r w:rsidRPr="000F7ABF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52" w:history="1">
            <w:r w:rsidRPr="000F7AB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Home &amp; Entry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3" w:history="1">
            <w:r w:rsidRPr="000F7ABF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Title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4" w:history="1">
            <w:r w:rsidRPr="000F7ABF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Side Menu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5" w:history="1">
            <w:r w:rsidRPr="000F7ABF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Content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6" w:history="1">
            <w:r w:rsidRPr="000F7ABF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Footnote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57" w:history="1">
            <w:r w:rsidRPr="000F7ABF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Home &amp; Bulletin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8" w:history="1">
            <w:r w:rsidRPr="000F7ABF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59" w:history="1">
            <w:r w:rsidRPr="000F7ABF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Create/Modify/Delete Bulletin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60" w:history="1">
            <w:r w:rsidRPr="000F7ABF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Forums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1" w:history="1">
            <w:r w:rsidRPr="000F7ABF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2" w:history="1">
            <w:r w:rsidRPr="000F7ABF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Add Follow-up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3" w:history="1">
            <w:r w:rsidRPr="000F7ABF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Delete Follow-up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4" w:history="1">
            <w:r w:rsidRPr="000F7ABF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Create/Delete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65" w:history="1">
            <w:r w:rsidRPr="000F7ABF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6" w:history="1">
            <w:r w:rsidRPr="000F7ABF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7" w:history="1">
            <w:r w:rsidRPr="000F7ABF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8" w:history="1">
            <w:r w:rsidRPr="000F7ABF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69" w:history="1">
            <w:r w:rsidRPr="000F7ABF">
              <w:rPr>
                <w:rStyle w:val="Hyperlink"/>
                <w:noProof/>
              </w:rPr>
              <w:t>7.4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70" w:history="1">
            <w:r w:rsidRPr="000F7ABF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My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1" w:history="1">
            <w:r w:rsidRPr="000F7ABF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2" w:history="1">
            <w:r w:rsidRPr="000F7ABF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Update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3" w:history="1">
            <w:r w:rsidRPr="000F7ABF">
              <w:rPr>
                <w:rStyle w:val="Hyperlink"/>
                <w:noProof/>
              </w:rPr>
              <w:t>8.3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Dependent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4" w:history="1">
            <w:r w:rsidRPr="000F7ABF">
              <w:rPr>
                <w:rStyle w:val="Hyperlink"/>
                <w:noProof/>
              </w:rPr>
              <w:t>8.4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Register/Un-register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5" w:history="1">
            <w:r w:rsidRPr="000F7ABF">
              <w:rPr>
                <w:rStyle w:val="Hyperlink"/>
                <w:noProof/>
              </w:rPr>
              <w:t>8.5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8488376" w:history="1">
            <w:r w:rsidRPr="000F7ABF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488377" w:history="1">
            <w:r w:rsidRPr="000F7ABF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Contacts and 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8488378" w:history="1">
            <w:r w:rsidRPr="000F7ABF">
              <w:rPr>
                <w:rStyle w:val="Hyperlink"/>
                <w:noProof/>
              </w:rPr>
              <w:t>11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Open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AF" w:rsidRDefault="001C05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488379" w:history="1">
            <w:r w:rsidRPr="000F7ABF">
              <w:rPr>
                <w:rStyle w:val="Hyperlink"/>
                <w:noProof/>
              </w:rPr>
              <w:t>11.1</w:t>
            </w:r>
            <w:r>
              <w:rPr>
                <w:noProof/>
              </w:rPr>
              <w:tab/>
            </w:r>
            <w:r w:rsidRPr="000F7ABF">
              <w:rPr>
                <w:rStyle w:val="Hyperlink"/>
                <w:noProof/>
              </w:rPr>
              <w:t>Payment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171" w:rsidRDefault="00E40171" w:rsidP="00BE262C">
          <w:r>
            <w:rPr>
              <w:noProof/>
            </w:rPr>
            <w:fldChar w:fldCharType="end"/>
          </w:r>
        </w:p>
      </w:sdtContent>
    </w:sdt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64F21" w:rsidRDefault="00764F21" w:rsidP="00BE262C">
      <w:pPr>
        <w:pStyle w:val="Heading1"/>
      </w:pPr>
      <w:bookmarkStart w:id="0" w:name="_Toc488488331"/>
      <w:r>
        <w:lastRenderedPageBreak/>
        <w:t>Requirement</w:t>
      </w:r>
    </w:p>
    <w:p w:rsidR="00764F21" w:rsidRPr="00764F21" w:rsidRDefault="00764F21" w:rsidP="00764F21">
      <w:r>
        <w:t>Main functionalities are going to be provided in this web site.</w:t>
      </w:r>
    </w:p>
    <w:p w:rsidR="00764F21" w:rsidRDefault="00764F21" w:rsidP="00764F21">
      <w:pPr>
        <w:pStyle w:val="Heading2"/>
      </w:pPr>
      <w:r>
        <w:t>Bulletin</w:t>
      </w:r>
    </w:p>
    <w:p w:rsidR="00764F21" w:rsidRPr="00764F21" w:rsidRDefault="00764F21" w:rsidP="00764F21">
      <w:r>
        <w:t xml:space="preserve">Provide announcement </w:t>
      </w:r>
    </w:p>
    <w:p w:rsidR="00764F21" w:rsidRDefault="00764F21" w:rsidP="00764F21">
      <w:pPr>
        <w:pStyle w:val="Heading2"/>
      </w:pPr>
      <w:r>
        <w:t>Discussion</w:t>
      </w:r>
    </w:p>
    <w:p w:rsidR="00764F21" w:rsidRPr="00764F21" w:rsidRDefault="00764F21" w:rsidP="00764F21">
      <w:proofErr w:type="gramStart"/>
      <w:r>
        <w:t>Q&amp;A,</w:t>
      </w:r>
      <w:proofErr w:type="gramEnd"/>
      <w:r>
        <w:t xml:space="preserve"> and discussions</w:t>
      </w:r>
    </w:p>
    <w:p w:rsidR="00764F21" w:rsidRDefault="00764F21" w:rsidP="00764F21">
      <w:pPr>
        <w:pStyle w:val="Heading2"/>
      </w:pPr>
      <w:r>
        <w:t>Event Registration</w:t>
      </w:r>
    </w:p>
    <w:p w:rsidR="00764F21" w:rsidRPr="00764F21" w:rsidRDefault="00764F21" w:rsidP="00764F21">
      <w:r>
        <w:t>Event announcement and registration</w:t>
      </w:r>
    </w:p>
    <w:p w:rsidR="00764F21" w:rsidRDefault="00764F21" w:rsidP="00764F21">
      <w:pPr>
        <w:pStyle w:val="Heading2"/>
      </w:pPr>
      <w:r>
        <w:t>Event Schedule</w:t>
      </w:r>
    </w:p>
    <w:p w:rsidR="00764F21" w:rsidRDefault="00764F21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t>Calendar for the events</w:t>
      </w:r>
      <w:r>
        <w:br w:type="page"/>
      </w:r>
    </w:p>
    <w:p w:rsidR="005B6350" w:rsidRDefault="005B6350" w:rsidP="00BE262C">
      <w:pPr>
        <w:pStyle w:val="Heading1"/>
      </w:pPr>
      <w:r>
        <w:lastRenderedPageBreak/>
        <w:t>System Prerequisites</w:t>
      </w:r>
      <w:bookmarkEnd w:id="0"/>
    </w:p>
    <w:p w:rsidR="00BE262C" w:rsidRDefault="00BE262C" w:rsidP="00BE262C">
      <w:pPr>
        <w:pStyle w:val="Heading2"/>
      </w:pPr>
      <w:bookmarkStart w:id="1" w:name="_Toc488488332"/>
      <w:r>
        <w:t>Java</w:t>
      </w:r>
      <w:bookmarkEnd w:id="1"/>
    </w:p>
    <w:p w:rsidR="00BE262C" w:rsidRDefault="00BE262C" w:rsidP="00BE262C">
      <w:r>
        <w:t xml:space="preserve">Version: </w:t>
      </w:r>
      <w:r w:rsidRPr="00BE262C">
        <w:t>jdk-7u40-windows-x64.exe</w:t>
      </w:r>
    </w:p>
    <w:p w:rsidR="00A769C9" w:rsidRPr="00BE262C" w:rsidRDefault="00A769C9" w:rsidP="00A769C9">
      <w:r>
        <w:t>Installation: Run from Command Line</w:t>
      </w:r>
    </w:p>
    <w:p w:rsidR="00BE262C" w:rsidRPr="00A769C9" w:rsidRDefault="00BE262C" w:rsidP="00BE262C">
      <w:r w:rsidRPr="00A769C9">
        <w:t xml:space="preserve">Environment Variables: </w:t>
      </w:r>
      <w:r w:rsidRPr="00A769C9">
        <w:tab/>
        <w:t>JDK_HOME=E:\Java\jdk1.7.0_40-64</w:t>
      </w:r>
    </w:p>
    <w:p w:rsidR="00BE262C" w:rsidRPr="00A769C9" w:rsidRDefault="00BE262C" w:rsidP="00BE262C">
      <w:r w:rsidRPr="00A769C9">
        <w:tab/>
      </w:r>
      <w:r w:rsidRPr="00A769C9">
        <w:tab/>
      </w:r>
      <w:r w:rsidRPr="00A769C9">
        <w:tab/>
        <w:t>JAVA_HOME=%JDK_HOME%</w:t>
      </w:r>
    </w:p>
    <w:p w:rsidR="00BE262C" w:rsidRDefault="00BE262C" w:rsidP="00BE262C">
      <w:r w:rsidRPr="00A769C9">
        <w:tab/>
      </w:r>
      <w:r w:rsidRPr="00A769C9">
        <w:tab/>
      </w:r>
      <w:r w:rsidRPr="00A769C9">
        <w:tab/>
      </w:r>
      <w:r w:rsidRPr="00BE262C">
        <w:t>JRE_HOME=%JAVA_HOME%\</w:t>
      </w:r>
      <w:proofErr w:type="spellStart"/>
      <w:r w:rsidRPr="00BE262C">
        <w:t>jre</w:t>
      </w:r>
      <w:proofErr w:type="spellEnd"/>
    </w:p>
    <w:p w:rsidR="005B6350" w:rsidRDefault="005B6350" w:rsidP="00BE262C">
      <w:pPr>
        <w:pStyle w:val="Heading2"/>
      </w:pPr>
      <w:bookmarkStart w:id="2" w:name="_Toc488488333"/>
      <w:r>
        <w:t>Web Server</w:t>
      </w:r>
      <w:bookmarkEnd w:id="2"/>
    </w:p>
    <w:p w:rsidR="00BE262C" w:rsidRDefault="00BE262C" w:rsidP="00BE262C">
      <w:r>
        <w:t xml:space="preserve">Version: </w:t>
      </w:r>
      <w:r w:rsidRPr="00BE262C">
        <w:t>apache-tomcat-8.5.13-windows-x64.zip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E:\Java\apache-tomcat-8.5.13\bin</w:t>
      </w:r>
      <w:r>
        <w:t>\</w:t>
      </w:r>
      <w:r w:rsidRPr="00BE262C">
        <w:t>startup.bat</w:t>
      </w:r>
    </w:p>
    <w:p w:rsidR="005B6350" w:rsidRDefault="00BE262C" w:rsidP="00BE262C">
      <w:pPr>
        <w:pStyle w:val="Heading2"/>
      </w:pPr>
      <w:bookmarkStart w:id="3" w:name="_Toc488488334"/>
      <w:r>
        <w:t>Database</w:t>
      </w:r>
      <w:bookmarkEnd w:id="3"/>
    </w:p>
    <w:p w:rsidR="00BE262C" w:rsidRDefault="00BE262C" w:rsidP="00BE262C">
      <w:r>
        <w:t xml:space="preserve">Version: </w:t>
      </w:r>
      <w:r w:rsidRPr="00BE262C">
        <w:t>mysql-5.6.14-win32.zip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E:\Java\mysql-5.6.14-win32\bin</w:t>
      </w:r>
      <w:r>
        <w:t>\</w:t>
      </w:r>
      <w:r w:rsidRPr="00BE262C">
        <w:t>mysqld.exe</w:t>
      </w:r>
    </w:p>
    <w:p w:rsidR="00BE262C" w:rsidRDefault="00BE262C" w:rsidP="00BE262C">
      <w:pPr>
        <w:pStyle w:val="Heading2"/>
      </w:pPr>
      <w:bookmarkStart w:id="4" w:name="_Toc488488335"/>
      <w:r>
        <w:t>Database Client</w:t>
      </w:r>
      <w:bookmarkEnd w:id="4"/>
    </w:p>
    <w:p w:rsidR="00BE262C" w:rsidRDefault="00BE262C" w:rsidP="00BE262C">
      <w:r>
        <w:t xml:space="preserve">Version: </w:t>
      </w:r>
      <w:r w:rsidRPr="00BE262C">
        <w:t>mysql-workbench-community-6.0.7-win32-noinstall.zip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Default="00BE262C" w:rsidP="00BE262C">
      <w:r>
        <w:t xml:space="preserve">Startup: </w:t>
      </w:r>
      <w:r w:rsidRPr="00BE262C">
        <w:t>E:\Java\MySQL Workbench 6.0.7 CE</w:t>
      </w:r>
      <w:r>
        <w:t>\</w:t>
      </w:r>
      <w:r w:rsidRPr="00BE262C">
        <w:t>MySQLWorkbench.exe</w:t>
      </w:r>
    </w:p>
    <w:p w:rsidR="00A769C9" w:rsidRDefault="00A769C9" w:rsidP="00BE262C">
      <w:r>
        <w:t>Reset the root password: From Management-&gt;Users and Privileges</w:t>
      </w:r>
    </w:p>
    <w:p w:rsidR="00A769C9" w:rsidRDefault="00A769C9" w:rsidP="00BE262C">
      <w:r>
        <w:t>Limit the client connections: Only from localhost</w:t>
      </w:r>
    </w:p>
    <w:p w:rsidR="00BE262C" w:rsidRDefault="00BE262C" w:rsidP="00BE262C">
      <w:pPr>
        <w:pStyle w:val="Heading2"/>
      </w:pPr>
      <w:bookmarkStart w:id="5" w:name="_Toc488488336"/>
      <w:r>
        <w:t>Eclipse</w:t>
      </w:r>
      <w:bookmarkEnd w:id="5"/>
    </w:p>
    <w:p w:rsidR="00BE262C" w:rsidRDefault="00BE262C" w:rsidP="00BE262C">
      <w:r>
        <w:t xml:space="preserve">Version: </w:t>
      </w:r>
      <w:r w:rsidRPr="00BE262C">
        <w:t>eclipse-standard-luna-M2-win32.zip</w:t>
      </w:r>
    </w:p>
    <w:p w:rsidR="00A769C9" w:rsidRPr="00BE262C" w:rsidRDefault="00A769C9" w:rsidP="00A769C9">
      <w:r>
        <w:t xml:space="preserve">Installation: Unzip to </w:t>
      </w:r>
      <w:r w:rsidRPr="00BE262C">
        <w:t>E:\Java</w:t>
      </w:r>
    </w:p>
    <w:p w:rsidR="00BE262C" w:rsidRPr="00BE262C" w:rsidRDefault="00BE262C" w:rsidP="00BE262C">
      <w:r>
        <w:t xml:space="preserve">Workspace: </w:t>
      </w:r>
      <w:r w:rsidRPr="00BE262C">
        <w:t>E:\Jenny\GitHub\Projects\TTVG-JSP</w:t>
      </w:r>
    </w:p>
    <w:p w:rsidR="005B6350" w:rsidRDefault="005B6350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769C9" w:rsidRDefault="00A769C9" w:rsidP="00BE262C">
      <w:pPr>
        <w:pStyle w:val="Heading1"/>
      </w:pPr>
      <w:bookmarkStart w:id="6" w:name="_Toc488488337"/>
      <w:r>
        <w:lastRenderedPageBreak/>
        <w:t>Database Implementation</w:t>
      </w:r>
      <w:bookmarkEnd w:id="6"/>
    </w:p>
    <w:p w:rsidR="00E75673" w:rsidRDefault="00E75673" w:rsidP="00E75673">
      <w:pPr>
        <w:pStyle w:val="Heading2"/>
      </w:pPr>
      <w:bookmarkStart w:id="7" w:name="_Toc488488338"/>
      <w:r>
        <w:t>Database</w:t>
      </w:r>
      <w:bookmarkEnd w:id="7"/>
    </w:p>
    <w:p w:rsidR="0084763D" w:rsidRPr="0084763D" w:rsidRDefault="0084763D" w:rsidP="0084763D">
      <w:r>
        <w:t>The database is named TTVG in the MySQL server.</w:t>
      </w:r>
    </w:p>
    <w:p w:rsidR="002A24CB" w:rsidRDefault="002A24CB" w:rsidP="002A24CB">
      <w:pPr>
        <w:pStyle w:val="Heading3"/>
      </w:pPr>
      <w:bookmarkStart w:id="8" w:name="_Toc488488339"/>
      <w:r>
        <w:t>Creation</w:t>
      </w:r>
      <w:bookmarkEnd w:id="8"/>
    </w:p>
    <w:p w:rsidR="002A24CB" w:rsidRDefault="002A24CB" w:rsidP="00A300A8">
      <w:pPr>
        <w:pStyle w:val="ListParagraph"/>
      </w:pPr>
      <w:r>
        <w:t>From “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”, </w:t>
      </w:r>
    </w:p>
    <w:p w:rsidR="002A24CB" w:rsidRDefault="002A24CB" w:rsidP="00A300A8">
      <w:pPr>
        <w:pStyle w:val="ListParagraph"/>
      </w:pPr>
      <w:r>
        <w:t>Right-clicking from Schemas,</w:t>
      </w:r>
    </w:p>
    <w:p w:rsidR="002A24CB" w:rsidRDefault="002A24CB" w:rsidP="00A300A8">
      <w:pPr>
        <w:pStyle w:val="ListParagraph"/>
      </w:pPr>
      <w:r>
        <w:t>Select “Create Schema”</w:t>
      </w:r>
    </w:p>
    <w:p w:rsidR="002A24CB" w:rsidRDefault="002A24CB" w:rsidP="00A300A8">
      <w:pPr>
        <w:pStyle w:val="ListParagraph"/>
      </w:pPr>
      <w:r>
        <w:t>Create database “TTVG”</w:t>
      </w:r>
    </w:p>
    <w:p w:rsidR="002A24CB" w:rsidRDefault="002A24CB" w:rsidP="002A24CB">
      <w:pPr>
        <w:pStyle w:val="Heading3"/>
      </w:pPr>
      <w:bookmarkStart w:id="9" w:name="_Toc488488340"/>
      <w:r>
        <w:t>Deletion</w:t>
      </w:r>
      <w:bookmarkEnd w:id="9"/>
    </w:p>
    <w:p w:rsidR="002A24CB" w:rsidRDefault="002A24CB" w:rsidP="00A300A8">
      <w:pPr>
        <w:pStyle w:val="ListParagraph"/>
      </w:pPr>
      <w:r>
        <w:t>From “</w:t>
      </w:r>
      <w:proofErr w:type="spellStart"/>
      <w:r>
        <w:t>MySql</w:t>
      </w:r>
      <w:proofErr w:type="spellEnd"/>
      <w:r>
        <w:t xml:space="preserve"> </w:t>
      </w:r>
      <w:proofErr w:type="spellStart"/>
      <w:r w:rsidRPr="00A300A8">
        <w:t>WorkBench</w:t>
      </w:r>
      <w:proofErr w:type="spellEnd"/>
      <w:r>
        <w:t xml:space="preserve">”, </w:t>
      </w:r>
    </w:p>
    <w:p w:rsidR="002A24CB" w:rsidRDefault="002A24CB" w:rsidP="00A300A8">
      <w:pPr>
        <w:pStyle w:val="ListParagraph"/>
      </w:pPr>
      <w:r>
        <w:t>Right-clicking the database schema “TTVG”,</w:t>
      </w:r>
    </w:p>
    <w:p w:rsidR="002A24CB" w:rsidRDefault="002A24CB" w:rsidP="00A300A8">
      <w:pPr>
        <w:pStyle w:val="ListParagraph"/>
      </w:pPr>
      <w:r>
        <w:t>Select “Drop Schema”</w:t>
      </w:r>
    </w:p>
    <w:p w:rsidR="002A24CB" w:rsidRPr="002A24CB" w:rsidRDefault="002A24CB" w:rsidP="00A300A8">
      <w:pPr>
        <w:pStyle w:val="ListParagraph"/>
      </w:pPr>
      <w:r>
        <w:t>Confirm to delete this database</w:t>
      </w:r>
    </w:p>
    <w:p w:rsidR="00E75673" w:rsidRDefault="00E75673" w:rsidP="00E75673">
      <w:pPr>
        <w:pStyle w:val="Heading2"/>
      </w:pPr>
      <w:bookmarkStart w:id="10" w:name="_Toc488488341"/>
      <w:r>
        <w:t>Tables</w:t>
      </w:r>
      <w:bookmarkEnd w:id="10"/>
    </w:p>
    <w:p w:rsidR="00746E02" w:rsidRPr="00746E02" w:rsidRDefault="00746E02" w:rsidP="00746E02">
      <w:r>
        <w:t xml:space="preserve">Run scripts to install/drop tables for the TTVG database. </w:t>
      </w:r>
    </w:p>
    <w:p w:rsidR="00E75673" w:rsidRDefault="00E75673" w:rsidP="00E75673">
      <w:pPr>
        <w:pStyle w:val="Heading3"/>
      </w:pPr>
      <w:bookmarkStart w:id="11" w:name="_Toc488488342"/>
      <w:r>
        <w:t>Creation</w:t>
      </w:r>
      <w:bookmarkEnd w:id="11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db_tables_install.bat</w:t>
      </w:r>
    </w:p>
    <w:p w:rsidR="00E75673" w:rsidRDefault="00E75673" w:rsidP="00E75673">
      <w:pPr>
        <w:pStyle w:val="Heading3"/>
      </w:pPr>
      <w:bookmarkStart w:id="12" w:name="_Toc488488343"/>
      <w:r>
        <w:t>Drop</w:t>
      </w:r>
      <w:bookmarkEnd w:id="12"/>
    </w:p>
    <w:p w:rsidR="00E75673" w:rsidRDefault="00E75673" w:rsidP="00E75673">
      <w:r>
        <w:t xml:space="preserve">Run the script: </w:t>
      </w:r>
      <w:r w:rsidRPr="00E75673">
        <w:t>E:\Jenny\GitHub\Projects\TTVG-JSP\Database</w:t>
      </w:r>
      <w:r>
        <w:t>\</w:t>
      </w:r>
      <w:r w:rsidRPr="00E75673">
        <w:t>db_tables_drop.bat</w:t>
      </w:r>
    </w:p>
    <w:p w:rsidR="002A24CB" w:rsidRDefault="002A24CB" w:rsidP="002A24CB">
      <w:pPr>
        <w:pStyle w:val="Heading2"/>
      </w:pPr>
      <w:bookmarkStart w:id="13" w:name="_Toc488488344"/>
      <w:r>
        <w:t>Backup &amp; Restore</w:t>
      </w:r>
      <w:bookmarkEnd w:id="13"/>
    </w:p>
    <w:p w:rsidR="00746E02" w:rsidRPr="00746E02" w:rsidRDefault="00746E02" w:rsidP="00746E02">
      <w:r>
        <w:t xml:space="preserve">Run scripts to export/import tables for the TTVG database. </w:t>
      </w:r>
    </w:p>
    <w:p w:rsidR="002A24CB" w:rsidRDefault="002A24CB" w:rsidP="002A24CB">
      <w:pPr>
        <w:pStyle w:val="Heading3"/>
      </w:pPr>
      <w:bookmarkStart w:id="14" w:name="_Toc488488345"/>
      <w:r>
        <w:t>Export</w:t>
      </w:r>
      <w:bookmarkEnd w:id="14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db_export</w:t>
      </w:r>
      <w:r w:rsidRPr="00E75673">
        <w:t>.bat</w:t>
      </w:r>
    </w:p>
    <w:p w:rsidR="002A24CB" w:rsidRPr="002A24CB" w:rsidRDefault="002A24CB" w:rsidP="002A24CB">
      <w:pPr>
        <w:pStyle w:val="Heading3"/>
      </w:pPr>
      <w:bookmarkStart w:id="15" w:name="_Toc488488346"/>
      <w:r>
        <w:t>Import</w:t>
      </w:r>
      <w:bookmarkEnd w:id="15"/>
    </w:p>
    <w:p w:rsidR="002A24CB" w:rsidRDefault="002A24CB" w:rsidP="002A24CB">
      <w:r>
        <w:t xml:space="preserve">Run the script: </w:t>
      </w:r>
      <w:r w:rsidRPr="00E75673">
        <w:t>E:\Jenny\GitHub\Projects\TTVG-JSP\Database</w:t>
      </w:r>
      <w:r>
        <w:t>\</w:t>
      </w:r>
      <w:r w:rsidRPr="002A24CB">
        <w:t>db_import</w:t>
      </w:r>
      <w:r w:rsidRPr="00E75673">
        <w:t>.bat</w:t>
      </w:r>
    </w:p>
    <w:p w:rsidR="002A24CB" w:rsidRDefault="002A24CB" w:rsidP="00E75673"/>
    <w:p w:rsidR="00E75673" w:rsidRPr="00E75673" w:rsidRDefault="00E75673" w:rsidP="00E75673"/>
    <w:p w:rsidR="00A769C9" w:rsidRPr="00A769C9" w:rsidRDefault="00A769C9" w:rsidP="00A769C9"/>
    <w:p w:rsidR="00A769C9" w:rsidRDefault="00A769C9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E40171" w:rsidRPr="00695E29" w:rsidRDefault="00E40171" w:rsidP="00BE262C">
      <w:pPr>
        <w:pStyle w:val="Heading1"/>
      </w:pPr>
      <w:bookmarkStart w:id="16" w:name="_Toc488488347"/>
      <w:r w:rsidRPr="00695E29">
        <w:lastRenderedPageBreak/>
        <w:t>User Roles</w:t>
      </w:r>
      <w:bookmarkEnd w:id="16"/>
    </w:p>
    <w:p w:rsidR="00C0200E" w:rsidRDefault="00C169AD" w:rsidP="00BE262C">
      <w:r>
        <w:t>Four</w:t>
      </w:r>
      <w:r w:rsidR="00C0200E">
        <w:t xml:space="preserve"> types of roles are defined to control the resource access.</w:t>
      </w:r>
    </w:p>
    <w:p w:rsidR="00C0200E" w:rsidRPr="00695E29" w:rsidRDefault="00C0200E" w:rsidP="00BE262C">
      <w:pPr>
        <w:pStyle w:val="Heading2"/>
      </w:pPr>
      <w:bookmarkStart w:id="17" w:name="_Toc488488348"/>
      <w:r w:rsidRPr="00695E29">
        <w:t xml:space="preserve">Guest </w:t>
      </w:r>
      <w:r w:rsidRPr="00695E29">
        <w:rPr>
          <w:szCs w:val="28"/>
        </w:rPr>
        <w:t>User</w:t>
      </w:r>
      <w:bookmarkEnd w:id="17"/>
    </w:p>
    <w:p w:rsidR="00C0200E" w:rsidRDefault="00C0200E" w:rsidP="00BE262C">
      <w:r>
        <w:t>This type of user has the general access to the basic content.</w:t>
      </w:r>
    </w:p>
    <w:p w:rsidR="00C0200E" w:rsidRDefault="00C0200E" w:rsidP="00BE262C">
      <w:pPr>
        <w:pStyle w:val="Heading2"/>
      </w:pPr>
      <w:bookmarkStart w:id="18" w:name="_Toc488488349"/>
      <w:r>
        <w:t>Registered User</w:t>
      </w:r>
      <w:bookmarkEnd w:id="18"/>
    </w:p>
    <w:p w:rsidR="00C0200E" w:rsidRDefault="00C0200E" w:rsidP="00BE262C">
      <w:r>
        <w:t xml:space="preserve">This type of user has to login </w:t>
      </w:r>
      <w:r w:rsidR="00695E29">
        <w:t>into the application, and could have privileged access to such event register.</w:t>
      </w:r>
    </w:p>
    <w:p w:rsidR="00A300A8" w:rsidRDefault="00A300A8" w:rsidP="00A300A8">
      <w:pPr>
        <w:pStyle w:val="Heading2"/>
      </w:pPr>
      <w:bookmarkStart w:id="19" w:name="_Toc488488350"/>
      <w:r>
        <w:t>Topic Administrator</w:t>
      </w:r>
      <w:bookmarkEnd w:id="19"/>
    </w:p>
    <w:p w:rsidR="00A300A8" w:rsidRPr="00A91002" w:rsidRDefault="00A300A8" w:rsidP="00A300A8">
      <w:r>
        <w:t>May need a topic administrator for the forums, and events</w:t>
      </w:r>
    </w:p>
    <w:p w:rsidR="00695E29" w:rsidRDefault="00695E29" w:rsidP="00BE262C">
      <w:pPr>
        <w:pStyle w:val="Heading2"/>
      </w:pPr>
      <w:bookmarkStart w:id="20" w:name="_Toc488488351"/>
      <w:r>
        <w:t>Administrator</w:t>
      </w:r>
      <w:bookmarkEnd w:id="20"/>
    </w:p>
    <w:p w:rsidR="00695E29" w:rsidRPr="00695E29" w:rsidRDefault="00695E29" w:rsidP="00BE262C">
      <w:r>
        <w:t xml:space="preserve">The administrator has the power to and system administration, such as </w:t>
      </w:r>
      <w:r w:rsidR="00A300A8">
        <w:t>audit.</w:t>
      </w:r>
    </w:p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0171" w:rsidRDefault="00695E29" w:rsidP="00BE262C">
      <w:pPr>
        <w:pStyle w:val="Heading1"/>
      </w:pPr>
      <w:bookmarkStart w:id="21" w:name="_Toc488488352"/>
      <w:r>
        <w:lastRenderedPageBreak/>
        <w:t xml:space="preserve">Home &amp; </w:t>
      </w:r>
      <w:r w:rsidR="00E40171">
        <w:t>Entry Page</w:t>
      </w:r>
      <w:bookmarkEnd w:id="21"/>
    </w:p>
    <w:p w:rsidR="00695E29" w:rsidRDefault="00695E29" w:rsidP="00BE262C">
      <w:r>
        <w:t>A single home page is designed in a framework in embed all functions</w:t>
      </w:r>
    </w:p>
    <w:p w:rsidR="006A6DEF" w:rsidRPr="00695E29" w:rsidRDefault="006A6DEF" w:rsidP="00BE262C">
      <w:r>
        <w:rPr>
          <w:noProof/>
        </w:rPr>
        <w:drawing>
          <wp:inline distT="0" distB="0" distL="0" distR="0" wp14:anchorId="67653BE7" wp14:editId="31B7FC6A">
            <wp:extent cx="5935980" cy="3375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92" w:rsidRDefault="00737B92" w:rsidP="00BE262C">
      <w:pPr>
        <w:pStyle w:val="Heading2"/>
      </w:pPr>
      <w:bookmarkStart w:id="22" w:name="_Toc488488353"/>
      <w:r>
        <w:t>Title Area</w:t>
      </w:r>
      <w:bookmarkEnd w:id="22"/>
    </w:p>
    <w:p w:rsidR="006261E6" w:rsidRDefault="006261E6" w:rsidP="00BE262C">
      <w:r>
        <w:t>It displays the title information for TTVG (T</w:t>
      </w:r>
      <w:r w:rsidR="006A6DEF">
        <w:t>ia</w:t>
      </w:r>
      <w:r>
        <w:t xml:space="preserve">n </w:t>
      </w:r>
      <w:proofErr w:type="spellStart"/>
      <w:r>
        <w:t>Tian</w:t>
      </w:r>
      <w:proofErr w:type="spellEnd"/>
      <w:r>
        <w:t xml:space="preserve"> Volunteer Group).</w:t>
      </w:r>
    </w:p>
    <w:p w:rsidR="006261E6" w:rsidRPr="006261E6" w:rsidRDefault="006261E6" w:rsidP="00BE262C">
      <w:r>
        <w:t>On the right side of the title, user could login and select the language preference.</w:t>
      </w:r>
    </w:p>
    <w:p w:rsidR="00E40171" w:rsidRDefault="00737B92" w:rsidP="00BE262C">
      <w:pPr>
        <w:pStyle w:val="Heading2"/>
      </w:pPr>
      <w:bookmarkStart w:id="23" w:name="_Toc488488354"/>
      <w:r>
        <w:t xml:space="preserve">Side Menu of </w:t>
      </w:r>
      <w:r w:rsidR="00931DE6">
        <w:t>Functions</w:t>
      </w:r>
      <w:bookmarkEnd w:id="23"/>
    </w:p>
    <w:p w:rsidR="00737B92" w:rsidRPr="00737B92" w:rsidRDefault="005E5781" w:rsidP="00BE262C">
      <w:r>
        <w:t>The detail of each function</w:t>
      </w:r>
      <w:r w:rsidR="00737B92">
        <w:t xml:space="preserve"> is elaborated in the following </w:t>
      </w:r>
      <w:r>
        <w:t>sections</w:t>
      </w:r>
    </w:p>
    <w:p w:rsidR="00737B92" w:rsidRDefault="00737B92" w:rsidP="00BE262C">
      <w:pPr>
        <w:pStyle w:val="Heading2"/>
      </w:pPr>
      <w:bookmarkStart w:id="24" w:name="_Toc488488355"/>
      <w:r>
        <w:t>Content Panel</w:t>
      </w:r>
      <w:bookmarkEnd w:id="24"/>
    </w:p>
    <w:p w:rsidR="006261E6" w:rsidRDefault="006261E6" w:rsidP="00BE262C">
      <w:r>
        <w:t>It displays the main content.</w:t>
      </w:r>
    </w:p>
    <w:p w:rsidR="006261E6" w:rsidRPr="006261E6" w:rsidRDefault="006261E6" w:rsidP="00BE262C">
      <w:r>
        <w:t xml:space="preserve">Any error message is displayed at the top of the content, in red. </w:t>
      </w:r>
    </w:p>
    <w:p w:rsidR="00737B92" w:rsidRDefault="00737B92" w:rsidP="00BE262C">
      <w:pPr>
        <w:pStyle w:val="Heading2"/>
      </w:pPr>
      <w:bookmarkStart w:id="25" w:name="_Toc488488356"/>
      <w:r>
        <w:t>Footnote</w:t>
      </w:r>
      <w:bookmarkEnd w:id="25"/>
    </w:p>
    <w:p w:rsidR="006261E6" w:rsidRPr="006261E6" w:rsidRDefault="006261E6" w:rsidP="00BE262C">
      <w:r>
        <w:t>It displays the copyright and author information</w:t>
      </w:r>
    </w:p>
    <w:p w:rsidR="00931DE6" w:rsidRDefault="00931DE6" w:rsidP="00BE262C"/>
    <w:p w:rsidR="00931DE6" w:rsidRDefault="00931DE6" w:rsidP="00BE262C">
      <w:r>
        <w:br w:type="page"/>
      </w:r>
    </w:p>
    <w:p w:rsidR="00931DE6" w:rsidRDefault="00F54A98" w:rsidP="00BE262C">
      <w:pPr>
        <w:pStyle w:val="Heading1"/>
      </w:pPr>
      <w:bookmarkStart w:id="26" w:name="_Toc488488357"/>
      <w:r>
        <w:lastRenderedPageBreak/>
        <w:t>Home</w:t>
      </w:r>
      <w:bookmarkEnd w:id="26"/>
    </w:p>
    <w:p w:rsidR="00E153CA" w:rsidRPr="00E153CA" w:rsidRDefault="00E153CA" w:rsidP="00E153CA">
      <w:r>
        <w:t>This is a special case of bulletin. More generation cases are discussed in the following section</w:t>
      </w:r>
    </w:p>
    <w:p w:rsidR="00931DE6" w:rsidRDefault="00E12AC3" w:rsidP="00E12AC3">
      <w:pPr>
        <w:pStyle w:val="Heading2"/>
      </w:pPr>
      <w:bookmarkStart w:id="27" w:name="_Toc488488358"/>
      <w:r>
        <w:t>Display</w:t>
      </w:r>
      <w:bookmarkEnd w:id="27"/>
    </w:p>
    <w:p w:rsidR="00E153CA" w:rsidRDefault="00E153CA" w:rsidP="00E153CA">
      <w:pPr>
        <w:pStyle w:val="Heading2"/>
      </w:pPr>
      <w:r>
        <w:t>Bulletin Management</w:t>
      </w:r>
    </w:p>
    <w:p w:rsidR="00E153CA" w:rsidRDefault="00E153CA" w:rsidP="00E153CA">
      <w:r>
        <w:t xml:space="preserve">[Login] Topic Administrator </w:t>
      </w:r>
    </w:p>
    <w:p w:rsidR="00E12AC3" w:rsidRPr="00E12AC3" w:rsidRDefault="00E153CA" w:rsidP="00E12AC3">
      <w:r>
        <w:t>See following section for more detail.</w:t>
      </w:r>
    </w:p>
    <w:p w:rsidR="00931DE6" w:rsidRDefault="00931DE6" w:rsidP="00BE262C">
      <w:r>
        <w:br w:type="page"/>
      </w:r>
    </w:p>
    <w:p w:rsidR="003C4EC7" w:rsidRPr="003C4EC7" w:rsidRDefault="00931DE6" w:rsidP="003C4EC7">
      <w:pPr>
        <w:pStyle w:val="Heading1"/>
      </w:pPr>
      <w:bookmarkStart w:id="28" w:name="_Toc488488360"/>
      <w:r>
        <w:lastRenderedPageBreak/>
        <w:t>Forums</w:t>
      </w:r>
      <w:bookmarkEnd w:id="28"/>
    </w:p>
    <w:p w:rsidR="00764F21" w:rsidRDefault="00764F21" w:rsidP="00E12AC3">
      <w:pPr>
        <w:pStyle w:val="Heading2"/>
      </w:pPr>
      <w:bookmarkStart w:id="29" w:name="_Toc488488361"/>
      <w:r>
        <w:t>Structure</w:t>
      </w:r>
    </w:p>
    <w:p w:rsidR="003C4EC7" w:rsidRDefault="003C4EC7" w:rsidP="00764F21">
      <w:r>
        <w:t>Three levels of organization of the forums,</w:t>
      </w:r>
    </w:p>
    <w:p w:rsidR="00764F21" w:rsidRDefault="003C4EC7" w:rsidP="003C4EC7">
      <w:pPr>
        <w:pStyle w:val="Heading3"/>
      </w:pPr>
      <w:r>
        <w:t>Topic</w:t>
      </w:r>
    </w:p>
    <w:p w:rsidR="003C4EC7" w:rsidRPr="003C4EC7" w:rsidRDefault="003C4EC7" w:rsidP="003C4EC7">
      <w:r>
        <w:t>This is the top level for the discussion around, such as Chinese School-&gt;</w:t>
      </w:r>
      <w:r w:rsidR="00E153CA">
        <w:t>Academics-&gt;Elementary School</w:t>
      </w:r>
    </w:p>
    <w:p w:rsidR="003C4EC7" w:rsidRDefault="003C4EC7" w:rsidP="003C4EC7">
      <w:pPr>
        <w:pStyle w:val="Heading3"/>
      </w:pPr>
      <w:r>
        <w:t>Bulletin</w:t>
      </w:r>
    </w:p>
    <w:p w:rsidR="00E153CA" w:rsidRPr="00E153CA" w:rsidRDefault="00E153CA" w:rsidP="00E153CA">
      <w:r>
        <w:t xml:space="preserve">Under each topic, there is a list of bulletins </w:t>
      </w:r>
    </w:p>
    <w:p w:rsidR="003C4EC7" w:rsidRPr="003C4EC7" w:rsidRDefault="003C4EC7" w:rsidP="003C4EC7">
      <w:pPr>
        <w:pStyle w:val="Heading3"/>
      </w:pPr>
      <w:r>
        <w:t>Follow-up</w:t>
      </w:r>
    </w:p>
    <w:p w:rsidR="00E153CA" w:rsidRPr="00E153CA" w:rsidRDefault="00E153CA" w:rsidP="00E153CA">
      <w:r>
        <w:t xml:space="preserve">Under each </w:t>
      </w:r>
      <w:r>
        <w:t>bulletin</w:t>
      </w:r>
      <w:r>
        <w:t xml:space="preserve">, there is </w:t>
      </w:r>
      <w:r>
        <w:t>a list of follow-up</w:t>
      </w:r>
      <w:r>
        <w:t>s</w:t>
      </w:r>
      <w:r>
        <w:t xml:space="preserve"> as public discussion thread.</w:t>
      </w:r>
      <w:r>
        <w:t xml:space="preserve"> </w:t>
      </w:r>
    </w:p>
    <w:p w:rsidR="00E12AC3" w:rsidRDefault="00E12AC3" w:rsidP="00E12AC3">
      <w:pPr>
        <w:pStyle w:val="Heading2"/>
      </w:pPr>
      <w:r>
        <w:t>Display</w:t>
      </w:r>
      <w:bookmarkEnd w:id="29"/>
    </w:p>
    <w:p w:rsidR="003C4EC7" w:rsidRDefault="003C4EC7" w:rsidP="003C4EC7">
      <w:pPr>
        <w:pStyle w:val="Heading2"/>
      </w:pPr>
      <w:bookmarkStart w:id="30" w:name="_Toc488488362"/>
      <w:r>
        <w:t>Topic</w:t>
      </w:r>
      <w:r w:rsidR="00E153CA">
        <w:t xml:space="preserve"> Management</w:t>
      </w:r>
    </w:p>
    <w:p w:rsidR="003C4EC7" w:rsidRDefault="003C4EC7" w:rsidP="003C4EC7">
      <w:r>
        <w:t xml:space="preserve">[Login] Administrator </w:t>
      </w:r>
    </w:p>
    <w:p w:rsidR="00E153CA" w:rsidRDefault="00E153CA" w:rsidP="003C4EC7">
      <w:r>
        <w:t>This has to be created or deleted manually in,</w:t>
      </w:r>
    </w:p>
    <w:p w:rsidR="00E153CA" w:rsidRDefault="00E153CA" w:rsidP="00E153CA">
      <w:pPr>
        <w:pStyle w:val="ListParagraph"/>
      </w:pPr>
      <w:r>
        <w:t xml:space="preserve">System menu, </w:t>
      </w:r>
    </w:p>
    <w:p w:rsidR="00E153CA" w:rsidRPr="00DA290F" w:rsidRDefault="00E153CA" w:rsidP="00E153CA">
      <w:pPr>
        <w:pStyle w:val="ListParagraph"/>
      </w:pPr>
      <w:r>
        <w:t>Add an entry for this topic in DB</w:t>
      </w:r>
    </w:p>
    <w:p w:rsidR="003C4EC7" w:rsidRDefault="003C4EC7" w:rsidP="003C4EC7">
      <w:pPr>
        <w:pStyle w:val="Heading2"/>
      </w:pPr>
      <w:r>
        <w:t>Bulletin</w:t>
      </w:r>
      <w:r w:rsidR="00E153CA">
        <w:t xml:space="preserve"> Management</w:t>
      </w:r>
    </w:p>
    <w:p w:rsidR="003C4EC7" w:rsidRDefault="003C4EC7" w:rsidP="003C4EC7">
      <w:r>
        <w:t xml:space="preserve">[Login] Topic Administrator </w:t>
      </w:r>
    </w:p>
    <w:p w:rsidR="00E153CA" w:rsidRDefault="00E153CA" w:rsidP="00E153CA">
      <w:pPr>
        <w:pStyle w:val="Heading3"/>
      </w:pPr>
      <w:r>
        <w:t>Create</w:t>
      </w:r>
    </w:p>
    <w:p w:rsidR="00E153CA" w:rsidRPr="00E153CA" w:rsidRDefault="00E153CA" w:rsidP="00E153CA">
      <w:pPr>
        <w:pStyle w:val="Heading3"/>
      </w:pPr>
      <w:r>
        <w:t>Modify</w:t>
      </w:r>
    </w:p>
    <w:p w:rsidR="00E153CA" w:rsidRPr="00E153CA" w:rsidRDefault="00E153CA" w:rsidP="00E153CA">
      <w:pPr>
        <w:pStyle w:val="Heading3"/>
      </w:pPr>
      <w:r>
        <w:t>Delete</w:t>
      </w:r>
      <w:bookmarkStart w:id="31" w:name="_GoBack"/>
      <w:bookmarkEnd w:id="31"/>
    </w:p>
    <w:p w:rsidR="00B01384" w:rsidRPr="00E153CA" w:rsidRDefault="00B01384" w:rsidP="00B01384">
      <w:pPr>
        <w:pStyle w:val="Heading3"/>
      </w:pPr>
      <w:r>
        <w:t>Go Top</w:t>
      </w:r>
    </w:p>
    <w:p w:rsidR="00E12AC3" w:rsidRDefault="00E12AC3" w:rsidP="00E12AC3">
      <w:pPr>
        <w:pStyle w:val="Heading2"/>
      </w:pPr>
      <w:r>
        <w:t>Follow-up</w:t>
      </w:r>
      <w:bookmarkEnd w:id="30"/>
      <w:r w:rsidR="00E153CA">
        <w:t xml:space="preserve"> Management</w:t>
      </w:r>
    </w:p>
    <w:p w:rsidR="00E153CA" w:rsidRPr="00E153CA" w:rsidRDefault="00E153CA" w:rsidP="00E153CA">
      <w:pPr>
        <w:pStyle w:val="Heading3"/>
      </w:pPr>
      <w:r>
        <w:t>Add</w:t>
      </w:r>
    </w:p>
    <w:p w:rsidR="00E12AC3" w:rsidRPr="00DA290F" w:rsidRDefault="00E12AC3" w:rsidP="00E12AC3">
      <w:r>
        <w:t xml:space="preserve">[Login] Registered User </w:t>
      </w:r>
    </w:p>
    <w:p w:rsidR="00F630AC" w:rsidRDefault="00F630AC" w:rsidP="00E153CA">
      <w:pPr>
        <w:pStyle w:val="Heading3"/>
      </w:pPr>
      <w:bookmarkStart w:id="32" w:name="_Toc488488363"/>
      <w:r>
        <w:t>Delete</w:t>
      </w:r>
      <w:bookmarkEnd w:id="32"/>
    </w:p>
    <w:p w:rsidR="001C05AF" w:rsidRPr="00DA290F" w:rsidRDefault="001C05AF" w:rsidP="001C05AF">
      <w:bookmarkStart w:id="33" w:name="_Toc488488364"/>
      <w:r>
        <w:t xml:space="preserve">[Login] Topic Administrator </w:t>
      </w:r>
    </w:p>
    <w:bookmarkEnd w:id="33"/>
    <w:p w:rsidR="00E12AC3" w:rsidRPr="00E12AC3" w:rsidRDefault="00E12AC3" w:rsidP="00E12AC3"/>
    <w:p w:rsidR="00931DE6" w:rsidRDefault="00931DE6" w:rsidP="00BE262C">
      <w:r>
        <w:lastRenderedPageBreak/>
        <w:br w:type="page"/>
      </w:r>
    </w:p>
    <w:p w:rsidR="00931DE6" w:rsidRDefault="00931DE6" w:rsidP="00BE262C">
      <w:pPr>
        <w:pStyle w:val="Heading1"/>
      </w:pPr>
      <w:bookmarkStart w:id="34" w:name="_Toc488488365"/>
      <w:r>
        <w:lastRenderedPageBreak/>
        <w:t>Events</w:t>
      </w:r>
      <w:bookmarkEnd w:id="34"/>
    </w:p>
    <w:p w:rsidR="00DA290F" w:rsidRDefault="00DA290F" w:rsidP="00DA290F">
      <w:pPr>
        <w:pStyle w:val="Heading2"/>
      </w:pPr>
      <w:bookmarkStart w:id="35" w:name="_Toc488488366"/>
      <w:r>
        <w:t>Display</w:t>
      </w:r>
      <w:bookmarkEnd w:id="35"/>
    </w:p>
    <w:p w:rsidR="00E153CA" w:rsidRDefault="00E153CA" w:rsidP="00E153CA">
      <w:pPr>
        <w:pStyle w:val="Heading2"/>
      </w:pPr>
      <w:bookmarkStart w:id="36" w:name="_Toc488488367"/>
      <w:bookmarkStart w:id="37" w:name="_Toc488488369"/>
      <w:r>
        <w:t>Management</w:t>
      </w:r>
      <w:bookmarkEnd w:id="37"/>
    </w:p>
    <w:p w:rsidR="00E153CA" w:rsidRDefault="00E153CA" w:rsidP="00E153CA">
      <w:r>
        <w:t>[Login] Topic Administrator</w:t>
      </w:r>
    </w:p>
    <w:p w:rsidR="00E153CA" w:rsidRDefault="00E153CA" w:rsidP="00E153CA">
      <w:pPr>
        <w:pStyle w:val="Heading3"/>
      </w:pPr>
      <w:r>
        <w:t>Add</w:t>
      </w:r>
    </w:p>
    <w:p w:rsidR="00E153CA" w:rsidRDefault="00E153CA" w:rsidP="00E153CA">
      <w:pPr>
        <w:pStyle w:val="Heading3"/>
      </w:pPr>
      <w:r>
        <w:t>Modify</w:t>
      </w:r>
    </w:p>
    <w:p w:rsidR="00E153CA" w:rsidRPr="00DA290F" w:rsidRDefault="00E153CA" w:rsidP="00E153CA">
      <w:pPr>
        <w:pStyle w:val="Heading3"/>
      </w:pPr>
      <w:r>
        <w:t xml:space="preserve">Remove </w:t>
      </w:r>
    </w:p>
    <w:p w:rsidR="00E153CA" w:rsidRDefault="00E153CA" w:rsidP="00E153CA">
      <w:pPr>
        <w:pStyle w:val="Heading2"/>
      </w:pPr>
      <w:bookmarkStart w:id="38" w:name="_Toc488488368"/>
      <w:r>
        <w:t>Registr</w:t>
      </w:r>
      <w:bookmarkEnd w:id="38"/>
      <w:r w:rsidR="0097393D">
        <w:t>ation</w:t>
      </w:r>
    </w:p>
    <w:p w:rsidR="00E153CA" w:rsidRDefault="00E153CA" w:rsidP="00E153CA">
      <w:r>
        <w:t xml:space="preserve">[Login] Registered User </w:t>
      </w:r>
    </w:p>
    <w:p w:rsidR="0097393D" w:rsidRDefault="0097393D" w:rsidP="0097393D">
      <w:pPr>
        <w:pStyle w:val="Heading3"/>
      </w:pPr>
      <w:r>
        <w:t>Register</w:t>
      </w:r>
    </w:p>
    <w:p w:rsidR="0097393D" w:rsidRPr="0097393D" w:rsidRDefault="0097393D" w:rsidP="0097393D">
      <w:pPr>
        <w:pStyle w:val="Heading3"/>
      </w:pPr>
      <w:r>
        <w:t>Un-register</w:t>
      </w:r>
    </w:p>
    <w:p w:rsidR="002A7B28" w:rsidRPr="00DA290F" w:rsidRDefault="002A7B28" w:rsidP="002A7B28">
      <w:pPr>
        <w:pStyle w:val="Heading2"/>
      </w:pPr>
      <w:r>
        <w:t>Calendar</w:t>
      </w:r>
      <w:bookmarkEnd w:id="36"/>
    </w:p>
    <w:p w:rsidR="00931DE6" w:rsidRDefault="00931DE6" w:rsidP="00BE262C">
      <w:r>
        <w:br w:type="page"/>
      </w:r>
    </w:p>
    <w:p w:rsidR="00931DE6" w:rsidRDefault="00931DE6" w:rsidP="00BE262C">
      <w:pPr>
        <w:pStyle w:val="Heading1"/>
      </w:pPr>
      <w:bookmarkStart w:id="39" w:name="_Toc488488370"/>
      <w:r>
        <w:lastRenderedPageBreak/>
        <w:t>My Profile</w:t>
      </w:r>
      <w:bookmarkEnd w:id="39"/>
    </w:p>
    <w:p w:rsidR="002A7B28" w:rsidRDefault="002A7B28" w:rsidP="002A7B28">
      <w:r>
        <w:t xml:space="preserve">[Login] Registered User </w:t>
      </w:r>
    </w:p>
    <w:p w:rsidR="00A300A8" w:rsidRDefault="0097393D" w:rsidP="00A300A8">
      <w:pPr>
        <w:pStyle w:val="Heading2"/>
      </w:pPr>
      <w:bookmarkStart w:id="40" w:name="_Toc488488371"/>
      <w:r>
        <w:t xml:space="preserve">Create </w:t>
      </w:r>
      <w:r w:rsidR="00A300A8">
        <w:t>Account</w:t>
      </w:r>
      <w:bookmarkEnd w:id="40"/>
    </w:p>
    <w:p w:rsidR="00A300A8" w:rsidRPr="00A300A8" w:rsidRDefault="00A300A8" w:rsidP="00A300A8">
      <w:r>
        <w:t>Create an account</w:t>
      </w:r>
    </w:p>
    <w:p w:rsidR="0097393D" w:rsidRDefault="0097393D" w:rsidP="0097393D">
      <w:pPr>
        <w:pStyle w:val="Heading2"/>
      </w:pPr>
      <w:bookmarkStart w:id="41" w:name="_Toc488488372"/>
      <w:r>
        <w:t xml:space="preserve">Disable </w:t>
      </w:r>
      <w:r>
        <w:t xml:space="preserve">Account </w:t>
      </w:r>
    </w:p>
    <w:p w:rsidR="0097393D" w:rsidRDefault="0097393D" w:rsidP="0097393D">
      <w:r>
        <w:t xml:space="preserve">[Login] Administrator </w:t>
      </w:r>
    </w:p>
    <w:p w:rsidR="0097393D" w:rsidRPr="00A300A8" w:rsidRDefault="0097393D" w:rsidP="0097393D">
      <w:r>
        <w:t>Disable</w:t>
      </w:r>
      <w:r>
        <w:t xml:space="preserve"> an account</w:t>
      </w:r>
    </w:p>
    <w:p w:rsidR="001C05AF" w:rsidRDefault="001C05AF" w:rsidP="001C05AF">
      <w:pPr>
        <w:pStyle w:val="Heading2"/>
      </w:pPr>
      <w:r>
        <w:t>Update Profile</w:t>
      </w:r>
      <w:bookmarkEnd w:id="41"/>
    </w:p>
    <w:p w:rsidR="001C05AF" w:rsidRPr="00A300A8" w:rsidRDefault="001C05AF" w:rsidP="001C05AF">
      <w:r>
        <w:t>Update an account</w:t>
      </w:r>
    </w:p>
    <w:p w:rsidR="00A300A8" w:rsidRDefault="00A300A8" w:rsidP="00A300A8">
      <w:pPr>
        <w:pStyle w:val="Heading2"/>
      </w:pPr>
      <w:bookmarkStart w:id="42" w:name="_Toc488488373"/>
      <w:r>
        <w:t xml:space="preserve">Dependent </w:t>
      </w:r>
      <w:r w:rsidR="001C05AF">
        <w:t>Management</w:t>
      </w:r>
      <w:bookmarkEnd w:id="42"/>
    </w:p>
    <w:p w:rsidR="00A300A8" w:rsidRPr="00A300A8" w:rsidRDefault="00A300A8" w:rsidP="00A300A8">
      <w:r>
        <w:t>Create dependent account</w:t>
      </w:r>
    </w:p>
    <w:p w:rsidR="00A300A8" w:rsidRDefault="00A300A8" w:rsidP="00A300A8">
      <w:pPr>
        <w:pStyle w:val="Heading2"/>
      </w:pPr>
      <w:bookmarkStart w:id="43" w:name="_Toc488488374"/>
      <w:r>
        <w:t>Register/Un-register Event</w:t>
      </w:r>
      <w:bookmarkEnd w:id="43"/>
    </w:p>
    <w:p w:rsidR="00A300A8" w:rsidRPr="00A300A8" w:rsidRDefault="00A300A8" w:rsidP="00A300A8">
      <w:r>
        <w:t>Register to an event for self or dependent.</w:t>
      </w:r>
    </w:p>
    <w:p w:rsidR="001C05AF" w:rsidRDefault="001C05AF" w:rsidP="001C05AF">
      <w:pPr>
        <w:pStyle w:val="Heading2"/>
      </w:pPr>
      <w:bookmarkStart w:id="44" w:name="_Toc488488375"/>
      <w:r>
        <w:t>Password Reset</w:t>
      </w:r>
      <w:bookmarkEnd w:id="44"/>
    </w:p>
    <w:p w:rsidR="001C05AF" w:rsidRPr="00A300A8" w:rsidRDefault="001C05AF" w:rsidP="001C05AF">
      <w:r>
        <w:t>Need to be able to change password or reset if forgot.</w:t>
      </w:r>
    </w:p>
    <w:p w:rsidR="002A7B28" w:rsidRPr="002A7B28" w:rsidRDefault="002A7B28" w:rsidP="002A7B28"/>
    <w:p w:rsidR="00931DE6" w:rsidRDefault="00931DE6" w:rsidP="00BE262C">
      <w:r>
        <w:br w:type="page"/>
      </w:r>
    </w:p>
    <w:p w:rsidR="00A300A8" w:rsidRDefault="00A300A8" w:rsidP="00BE262C">
      <w:pPr>
        <w:pStyle w:val="Heading1"/>
      </w:pPr>
      <w:bookmarkStart w:id="45" w:name="_Toc488488376"/>
      <w:r>
        <w:lastRenderedPageBreak/>
        <w:t>Audit</w:t>
      </w:r>
      <w:bookmarkEnd w:id="45"/>
    </w:p>
    <w:p w:rsidR="00A300A8" w:rsidRPr="00DA290F" w:rsidRDefault="00A300A8" w:rsidP="00A300A8">
      <w:r>
        <w:t xml:space="preserve">[Login] Topic Administrator </w:t>
      </w:r>
    </w:p>
    <w:p w:rsidR="00A300A8" w:rsidRDefault="00A300A8">
      <w:pPr>
        <w:spacing w:before="0" w:after="200"/>
      </w:pPr>
      <w:r>
        <w:t>The critic operations are logged into an Audit table, include</w:t>
      </w:r>
    </w:p>
    <w:p w:rsidR="00A300A8" w:rsidRDefault="00A300A8" w:rsidP="00A300A8">
      <w:pPr>
        <w:pStyle w:val="ListParagraph"/>
      </w:pPr>
      <w:r>
        <w:t>User registration</w:t>
      </w:r>
    </w:p>
    <w:p w:rsidR="00A300A8" w:rsidRDefault="00A300A8" w:rsidP="00A300A8">
      <w:pPr>
        <w:pStyle w:val="ListParagraph"/>
      </w:pPr>
      <w:r>
        <w:t>Event creation/deletion, registration/un-registration</w:t>
      </w:r>
    </w:p>
    <w:p w:rsidR="00F630AC" w:rsidRDefault="00F630AC" w:rsidP="00F630AC">
      <w:r>
        <w:t>Information stored,</w:t>
      </w:r>
    </w:p>
    <w:p w:rsidR="00F630AC" w:rsidRDefault="00F630AC" w:rsidP="00F630AC">
      <w:pPr>
        <w:pStyle w:val="ListParagraph"/>
      </w:pPr>
      <w:r>
        <w:t>Target, such as User, Event, Bulletin</w:t>
      </w:r>
    </w:p>
    <w:p w:rsidR="00F630AC" w:rsidRDefault="00F630AC" w:rsidP="00F630AC">
      <w:pPr>
        <w:pStyle w:val="ListParagraph"/>
      </w:pPr>
      <w:r>
        <w:t>Content</w:t>
      </w:r>
    </w:p>
    <w:p w:rsidR="00F630AC" w:rsidRDefault="00F630AC" w:rsidP="00F630AC">
      <w:pPr>
        <w:pStyle w:val="ListParagraph"/>
      </w:pPr>
      <w:r>
        <w:t>Action, such as Add, Modify, Remove</w:t>
      </w:r>
    </w:p>
    <w:p w:rsidR="00A300A8" w:rsidRDefault="00A300A8" w:rsidP="00A300A8">
      <w:pPr>
        <w:pStyle w:val="ListParagraph"/>
        <w:numPr>
          <w:ilvl w:val="0"/>
          <w:numId w:val="0"/>
        </w:numPr>
        <w:ind w:left="360"/>
      </w:pPr>
    </w:p>
    <w:p w:rsidR="00A300A8" w:rsidRDefault="00A300A8">
      <w:pPr>
        <w:spacing w:before="0"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931DE6" w:rsidRDefault="00931DE6" w:rsidP="00BE262C">
      <w:pPr>
        <w:pStyle w:val="Heading1"/>
      </w:pPr>
      <w:bookmarkStart w:id="46" w:name="_Toc488488377"/>
      <w:r>
        <w:lastRenderedPageBreak/>
        <w:t>Contacts and About</w:t>
      </w:r>
      <w:bookmarkEnd w:id="46"/>
    </w:p>
    <w:p w:rsidR="002A7B28" w:rsidRPr="002A7B28" w:rsidRDefault="002A7B28" w:rsidP="002A7B28">
      <w:r>
        <w:t>Static pages</w:t>
      </w:r>
    </w:p>
    <w:p w:rsidR="00E40171" w:rsidRDefault="00E40171" w:rsidP="00BE262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0171" w:rsidRDefault="00695E29" w:rsidP="00BE262C">
      <w:pPr>
        <w:pStyle w:val="Heading1"/>
      </w:pPr>
      <w:bookmarkStart w:id="47" w:name="_Toc488488378"/>
      <w:r>
        <w:lastRenderedPageBreak/>
        <w:t>Open Topics</w:t>
      </w:r>
      <w:bookmarkEnd w:id="47"/>
    </w:p>
    <w:p w:rsidR="00695E29" w:rsidRDefault="00695E29" w:rsidP="00BE262C">
      <w:pPr>
        <w:pStyle w:val="Heading2"/>
      </w:pPr>
      <w:bookmarkStart w:id="48" w:name="_Toc488488379"/>
      <w:r>
        <w:t>Payment Record</w:t>
      </w:r>
      <w:bookmarkEnd w:id="48"/>
    </w:p>
    <w:p w:rsidR="00A91002" w:rsidRPr="00A91002" w:rsidRDefault="00A91002" w:rsidP="00A91002">
      <w:r>
        <w:t>No in the scope</w:t>
      </w:r>
    </w:p>
    <w:sectPr w:rsidR="00A91002" w:rsidRPr="00A91002" w:rsidSect="00E4017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A5E" w:rsidRDefault="00232A5E" w:rsidP="00BE262C">
      <w:r>
        <w:separator/>
      </w:r>
    </w:p>
  </w:endnote>
  <w:endnote w:type="continuationSeparator" w:id="0">
    <w:p w:rsidR="00232A5E" w:rsidRDefault="00232A5E" w:rsidP="00BE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5AF" w:rsidRDefault="001C05AF" w:rsidP="00BE262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July 16, 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01384" w:rsidRPr="00B01384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C05AF" w:rsidRDefault="001C05AF" w:rsidP="00BE2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A5E" w:rsidRDefault="00232A5E" w:rsidP="00BE262C">
      <w:r>
        <w:separator/>
      </w:r>
    </w:p>
  </w:footnote>
  <w:footnote w:type="continuationSeparator" w:id="0">
    <w:p w:rsidR="00232A5E" w:rsidRDefault="00232A5E" w:rsidP="00BE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1F5A"/>
    <w:multiLevelType w:val="multilevel"/>
    <w:tmpl w:val="E34C8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8F1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2F1A0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43F72EDD"/>
    <w:multiLevelType w:val="hybridMultilevel"/>
    <w:tmpl w:val="22E895EA"/>
    <w:lvl w:ilvl="0" w:tplc="BE8E01D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975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CE4620"/>
    <w:multiLevelType w:val="multilevel"/>
    <w:tmpl w:val="D13436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49"/>
    <w:rsid w:val="0012130C"/>
    <w:rsid w:val="001C05AF"/>
    <w:rsid w:val="00206B4F"/>
    <w:rsid w:val="00232A5E"/>
    <w:rsid w:val="002A24CB"/>
    <w:rsid w:val="002A7B28"/>
    <w:rsid w:val="003C4EC7"/>
    <w:rsid w:val="005B6350"/>
    <w:rsid w:val="005E5781"/>
    <w:rsid w:val="006261E6"/>
    <w:rsid w:val="00695E29"/>
    <w:rsid w:val="006A6DEF"/>
    <w:rsid w:val="006B1449"/>
    <w:rsid w:val="006C244E"/>
    <w:rsid w:val="00737B92"/>
    <w:rsid w:val="00746E02"/>
    <w:rsid w:val="00764F21"/>
    <w:rsid w:val="0084763D"/>
    <w:rsid w:val="00931DE6"/>
    <w:rsid w:val="00950BFA"/>
    <w:rsid w:val="0097393D"/>
    <w:rsid w:val="009D7CFD"/>
    <w:rsid w:val="00A24A81"/>
    <w:rsid w:val="00A300A8"/>
    <w:rsid w:val="00A769C9"/>
    <w:rsid w:val="00A91002"/>
    <w:rsid w:val="00B01384"/>
    <w:rsid w:val="00BE262C"/>
    <w:rsid w:val="00C0200E"/>
    <w:rsid w:val="00C169AD"/>
    <w:rsid w:val="00CF5FD9"/>
    <w:rsid w:val="00DA290F"/>
    <w:rsid w:val="00E12AC3"/>
    <w:rsid w:val="00E153CA"/>
    <w:rsid w:val="00E34F81"/>
    <w:rsid w:val="00E40171"/>
    <w:rsid w:val="00E75673"/>
    <w:rsid w:val="00F54A98"/>
    <w:rsid w:val="00F6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2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E2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2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E2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71"/>
  </w:style>
  <w:style w:type="paragraph" w:styleId="Footer">
    <w:name w:val="footer"/>
    <w:basedOn w:val="Normal"/>
    <w:link w:val="FooterChar"/>
    <w:uiPriority w:val="99"/>
    <w:unhideWhenUsed/>
    <w:rsid w:val="00E4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71"/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17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0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17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E2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E2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00A8"/>
    <w:pPr>
      <w:numPr>
        <w:numId w:val="6"/>
      </w:numPr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9100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0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5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373C9-2B6F-4C8F-A5D8-7610109E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Lei</dc:creator>
  <cp:keywords/>
  <dc:description/>
  <cp:lastModifiedBy>Denis Lei</cp:lastModifiedBy>
  <cp:revision>23</cp:revision>
  <dcterms:created xsi:type="dcterms:W3CDTF">2017-07-16T20:17:00Z</dcterms:created>
  <dcterms:modified xsi:type="dcterms:W3CDTF">2017-07-22T16:52:00Z</dcterms:modified>
</cp:coreProperties>
</file>